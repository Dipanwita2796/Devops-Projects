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F2275" w:rsidP="008F2275" w:rsidRDefault="008F2275" w14:paraId="7B801911" w14:textId="051E800B">
      <w:pPr>
        <w:rPr>
          <w:b/>
          <w:bCs/>
          <w:sz w:val="44"/>
          <w:szCs w:val="44"/>
        </w:rPr>
      </w:pPr>
      <w:del w:author="Keshav Mundhra" w:date="2022-07-05T17:11:00Z" w:id="0">
        <w:r w:rsidDel="00190446">
          <w:rPr>
            <w:noProof/>
          </w:rPr>
          <w:drawing>
            <wp:anchor distT="0" distB="0" distL="114300" distR="114300" simplePos="0" relativeHeight="251659264" behindDoc="1" locked="0" layoutInCell="1" allowOverlap="1" wp14:anchorId="7E22C995" wp14:editId="07E0B747">
              <wp:simplePos x="0" y="0"/>
              <wp:positionH relativeFrom="margin">
                <wp:posOffset>-311150</wp:posOffset>
              </wp:positionH>
              <wp:positionV relativeFrom="paragraph">
                <wp:posOffset>0</wp:posOffset>
              </wp:positionV>
              <wp:extent cx="742950" cy="629920"/>
              <wp:effectExtent l="0" t="0" r="0" b="0"/>
              <wp:wrapTight wrapText="bothSides">
                <wp:wrapPolygon edited="0">
                  <wp:start x="6646" y="0"/>
                  <wp:lineTo x="0" y="4573"/>
                  <wp:lineTo x="0" y="15024"/>
                  <wp:lineTo x="2215" y="20903"/>
                  <wp:lineTo x="4985" y="20903"/>
                  <wp:lineTo x="21046" y="18944"/>
                  <wp:lineTo x="21046" y="13065"/>
                  <wp:lineTo x="20492" y="7839"/>
                  <wp:lineTo x="17169" y="2613"/>
                  <wp:lineTo x="13846" y="0"/>
                  <wp:lineTo x="6646" y="0"/>
                </wp:wrapPolygon>
              </wp:wrapTight>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2950" cy="629920"/>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rsidR="008F2275" w:rsidP="006C7914" w:rsidRDefault="008F2275" w14:paraId="6D6FB08E" w14:textId="77777777">
      <w:pPr>
        <w:jc w:val="center"/>
        <w:rPr>
          <w:b/>
          <w:bCs/>
          <w:sz w:val="44"/>
          <w:szCs w:val="44"/>
        </w:rPr>
      </w:pPr>
    </w:p>
    <w:p w:rsidR="008F2275" w:rsidP="006C7914" w:rsidRDefault="008F2275" w14:paraId="790E6963" w14:textId="77777777">
      <w:pPr>
        <w:jc w:val="center"/>
        <w:rPr>
          <w:b/>
          <w:bCs/>
          <w:sz w:val="56"/>
          <w:szCs w:val="56"/>
        </w:rPr>
      </w:pPr>
    </w:p>
    <w:p w:rsidR="008F2275" w:rsidP="006C7914" w:rsidRDefault="008F2275" w14:paraId="1D30EDB7" w14:textId="77777777">
      <w:pPr>
        <w:jc w:val="center"/>
        <w:rPr>
          <w:b/>
          <w:bCs/>
          <w:sz w:val="56"/>
          <w:szCs w:val="56"/>
        </w:rPr>
      </w:pPr>
    </w:p>
    <w:p w:rsidRPr="008F2275" w:rsidR="008F2275" w:rsidP="006C7914" w:rsidRDefault="008F2275" w14:paraId="3C62EDCE" w14:textId="791C4491">
      <w:pPr>
        <w:jc w:val="center"/>
        <w:rPr>
          <w:b/>
          <w:bCs/>
          <w:sz w:val="56"/>
          <w:szCs w:val="56"/>
        </w:rPr>
      </w:pPr>
      <w:r w:rsidRPr="008F2275">
        <w:rPr>
          <w:b/>
          <w:bCs/>
          <w:sz w:val="56"/>
          <w:szCs w:val="56"/>
        </w:rPr>
        <w:t>SECURITY DOCUMENTATION FOR ON PREMISES DEPLOYMENT</w:t>
      </w:r>
    </w:p>
    <w:p w:rsidR="008F2275" w:rsidP="006C7914" w:rsidRDefault="008F2275" w14:paraId="3DE960EA" w14:textId="77777777">
      <w:pPr>
        <w:jc w:val="center"/>
        <w:rPr>
          <w:b/>
          <w:bCs/>
          <w:sz w:val="44"/>
          <w:szCs w:val="44"/>
        </w:rPr>
      </w:pPr>
    </w:p>
    <w:p w:rsidR="008F2275" w:rsidP="006C7914" w:rsidRDefault="008F2275" w14:paraId="21762C9C" w14:textId="77777777">
      <w:pPr>
        <w:jc w:val="center"/>
        <w:rPr>
          <w:b/>
          <w:bCs/>
          <w:sz w:val="44"/>
          <w:szCs w:val="44"/>
        </w:rPr>
      </w:pPr>
    </w:p>
    <w:p w:rsidR="008F2275" w:rsidP="006C7914" w:rsidRDefault="008F2275" w14:paraId="2B058C7F" w14:textId="77777777">
      <w:pPr>
        <w:jc w:val="center"/>
        <w:rPr>
          <w:b/>
          <w:bCs/>
          <w:sz w:val="44"/>
          <w:szCs w:val="44"/>
        </w:rPr>
      </w:pPr>
    </w:p>
    <w:p w:rsidR="008F2275" w:rsidP="006C7914" w:rsidRDefault="008F2275" w14:paraId="0038274C" w14:textId="77777777">
      <w:pPr>
        <w:jc w:val="center"/>
        <w:rPr>
          <w:b/>
          <w:bCs/>
          <w:sz w:val="44"/>
          <w:szCs w:val="44"/>
        </w:rPr>
      </w:pPr>
    </w:p>
    <w:p w:rsidR="008F2275" w:rsidP="006C7914" w:rsidRDefault="008F2275" w14:paraId="3E3EED22" w14:textId="77777777">
      <w:pPr>
        <w:jc w:val="center"/>
        <w:rPr>
          <w:b/>
          <w:bCs/>
          <w:sz w:val="44"/>
          <w:szCs w:val="44"/>
        </w:rPr>
      </w:pPr>
    </w:p>
    <w:p w:rsidR="008F2275" w:rsidP="006C7914" w:rsidRDefault="008F2275" w14:paraId="43051199" w14:textId="77777777">
      <w:pPr>
        <w:jc w:val="center"/>
        <w:rPr>
          <w:b/>
          <w:bCs/>
          <w:sz w:val="44"/>
          <w:szCs w:val="44"/>
        </w:rPr>
      </w:pPr>
    </w:p>
    <w:p w:rsidR="008F2275" w:rsidP="006C7914" w:rsidRDefault="008F2275" w14:paraId="514A8F1F" w14:textId="77777777">
      <w:pPr>
        <w:jc w:val="center"/>
        <w:rPr>
          <w:b/>
          <w:bCs/>
          <w:sz w:val="44"/>
          <w:szCs w:val="44"/>
        </w:rPr>
      </w:pPr>
    </w:p>
    <w:p w:rsidR="008F2275" w:rsidP="006C7914" w:rsidRDefault="008F2275" w14:paraId="1C1DA1B2" w14:textId="77777777">
      <w:pPr>
        <w:jc w:val="center"/>
        <w:rPr>
          <w:b/>
          <w:bCs/>
          <w:sz w:val="44"/>
          <w:szCs w:val="44"/>
        </w:rPr>
      </w:pPr>
    </w:p>
    <w:p w:rsidR="008F2275" w:rsidP="006C7914" w:rsidRDefault="008F2275" w14:paraId="6216E761" w14:textId="77777777">
      <w:pPr>
        <w:jc w:val="center"/>
        <w:rPr>
          <w:b/>
          <w:bCs/>
          <w:sz w:val="44"/>
          <w:szCs w:val="44"/>
        </w:rPr>
      </w:pPr>
    </w:p>
    <w:p w:rsidR="008F2275" w:rsidP="006C7914" w:rsidRDefault="008F2275" w14:paraId="4C1B3157" w14:textId="77777777">
      <w:pPr>
        <w:jc w:val="center"/>
        <w:rPr>
          <w:b/>
          <w:bCs/>
          <w:sz w:val="44"/>
          <w:szCs w:val="44"/>
        </w:rPr>
      </w:pPr>
    </w:p>
    <w:p w:rsidR="008F2275" w:rsidP="006C7914" w:rsidRDefault="008F2275" w14:paraId="2F05B3DB" w14:textId="77777777">
      <w:pPr>
        <w:jc w:val="center"/>
        <w:rPr>
          <w:b/>
          <w:bCs/>
          <w:sz w:val="44"/>
          <w:szCs w:val="44"/>
        </w:rPr>
      </w:pPr>
    </w:p>
    <w:p w:rsidR="008F2275" w:rsidP="000E0198" w:rsidRDefault="00B419A6" w14:paraId="396115AE" w14:textId="7177AC81">
      <w:pPr>
        <w:pStyle w:val="Heading1"/>
        <w:rPr>
          <w:rFonts w:ascii="Segoe UI" w:hAnsi="Segoe UI" w:cs="Segoe UI"/>
          <w:sz w:val="36"/>
          <w:szCs w:val="36"/>
        </w:rPr>
      </w:pPr>
      <w:del w:author="Keshav Mundhra" w:date="2022-07-05T17:11:00Z" w:id="1">
        <w:r w:rsidDel="00190446">
          <w:rPr>
            <w:noProof/>
          </w:rPr>
          <w:drawing>
            <wp:anchor distT="0" distB="0" distL="114300" distR="114300" simplePos="0" relativeHeight="251661312" behindDoc="1" locked="0" layoutInCell="1" allowOverlap="1" wp14:anchorId="1721C155" wp14:editId="323DCCA5">
              <wp:simplePos x="0" y="0"/>
              <wp:positionH relativeFrom="margin">
                <wp:posOffset>-254000</wp:posOffset>
              </wp:positionH>
              <wp:positionV relativeFrom="paragraph">
                <wp:posOffset>0</wp:posOffset>
              </wp:positionV>
              <wp:extent cx="742950" cy="629920"/>
              <wp:effectExtent l="0" t="0" r="0" b="0"/>
              <wp:wrapTight wrapText="bothSides">
                <wp:wrapPolygon edited="0">
                  <wp:start x="6646" y="0"/>
                  <wp:lineTo x="0" y="4573"/>
                  <wp:lineTo x="0" y="15024"/>
                  <wp:lineTo x="2215" y="20903"/>
                  <wp:lineTo x="4985" y="20903"/>
                  <wp:lineTo x="21046" y="18944"/>
                  <wp:lineTo x="21046" y="13065"/>
                  <wp:lineTo x="20492" y="7839"/>
                  <wp:lineTo x="17169" y="2613"/>
                  <wp:lineTo x="13846" y="0"/>
                  <wp:lineTo x="6646" y="0"/>
                </wp:wrapPolygon>
              </wp:wrapTight>
              <wp:docPr id="2077650236" name="Picture 20776502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2950" cy="629920"/>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rsidRPr="008F2275" w:rsidR="008F2275" w:rsidP="008F2275" w:rsidRDefault="008F2275" w14:paraId="2FDE6180" w14:textId="77777777"/>
    <w:p w:rsidR="000E0198" w:rsidP="000E0198" w:rsidRDefault="000E0198" w14:paraId="6F069E04" w14:textId="12E050A9">
      <w:pPr>
        <w:pStyle w:val="Heading1"/>
        <w:rPr>
          <w:rFonts w:ascii="Segoe UI" w:hAnsi="Segoe UI" w:cs="Segoe UI"/>
          <w:sz w:val="36"/>
          <w:szCs w:val="36"/>
        </w:rPr>
      </w:pPr>
      <w:r w:rsidRPr="00D5334F">
        <w:rPr>
          <w:rFonts w:ascii="Segoe UI" w:hAnsi="Segoe UI" w:cs="Segoe UI"/>
          <w:sz w:val="36"/>
          <w:szCs w:val="36"/>
        </w:rPr>
        <w:t>Security pillars</w:t>
      </w:r>
      <w:r>
        <w:rPr>
          <w:rFonts w:ascii="Segoe UI" w:hAnsi="Segoe UI" w:cs="Segoe UI"/>
          <w:sz w:val="36"/>
          <w:szCs w:val="36"/>
        </w:rPr>
        <w:t>:</w:t>
      </w:r>
    </w:p>
    <w:tbl>
      <w:tblPr>
        <w:tblW w:w="10267" w:type="dxa"/>
        <w:jc w:val="center"/>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tblBorders>
        <w:tblLook w:val="04A0" w:firstRow="1" w:lastRow="0" w:firstColumn="1" w:lastColumn="0" w:noHBand="0" w:noVBand="1"/>
      </w:tblPr>
      <w:tblGrid>
        <w:gridCol w:w="1936"/>
        <w:gridCol w:w="8331"/>
      </w:tblGrid>
      <w:tr w:rsidRPr="00D5334F" w:rsidR="000E0198" w:rsidTr="49E42C8B" w14:paraId="320CE347" w14:textId="77777777">
        <w:trPr>
          <w:trHeight w:val="557"/>
          <w:tblHeader/>
        </w:trPr>
        <w:tc>
          <w:tcPr>
            <w:tcW w:w="1936" w:type="dxa"/>
            <w:shd w:val="clear" w:color="auto" w:fill="4472C4" w:themeFill="accent1"/>
            <w:tcMar/>
            <w:vAlign w:val="center"/>
            <w:hideMark/>
          </w:tcPr>
          <w:p w:rsidRPr="00D5334F" w:rsidR="000E0198" w:rsidP="00231412" w:rsidRDefault="000E0198" w14:paraId="373E8374" w14:textId="36E1CABF">
            <w:pPr>
              <w:jc w:val="both"/>
              <w:rPr>
                <w:rFonts w:ascii="Segoe UI" w:hAnsi="Segoe UI" w:eastAsia="Times New Roman" w:cs="Segoe UI"/>
                <w:color w:val="FFFFFF" w:themeColor="background1"/>
                <w:sz w:val="24"/>
                <w:szCs w:val="24"/>
              </w:rPr>
            </w:pPr>
            <w:r w:rsidRPr="00D5334F">
              <w:rPr>
                <w:rFonts w:ascii="Segoe UI" w:hAnsi="Segoe UI" w:eastAsia="Times New Roman" w:cs="Segoe UI"/>
                <w:color w:val="FFFFFF" w:themeColor="background1"/>
                <w:sz w:val="24"/>
                <w:szCs w:val="24"/>
              </w:rPr>
              <w:t>Title</w:t>
            </w:r>
          </w:p>
        </w:tc>
        <w:tc>
          <w:tcPr>
            <w:tcW w:w="8331" w:type="dxa"/>
            <w:shd w:val="clear" w:color="auto" w:fill="4472C4" w:themeFill="accent1"/>
            <w:tcMar/>
            <w:vAlign w:val="center"/>
            <w:hideMark/>
          </w:tcPr>
          <w:p w:rsidRPr="00D5334F" w:rsidR="000E0198" w:rsidP="00231412" w:rsidRDefault="000E0198" w14:paraId="7445BA66" w14:textId="77777777">
            <w:pPr>
              <w:jc w:val="both"/>
              <w:rPr>
                <w:rFonts w:ascii="Segoe UI" w:hAnsi="Segoe UI" w:eastAsia="Times New Roman" w:cs="Segoe UI"/>
                <w:color w:val="FFFFFF" w:themeColor="background1"/>
                <w:sz w:val="24"/>
                <w:szCs w:val="24"/>
              </w:rPr>
            </w:pPr>
            <w:r w:rsidRPr="00D5334F">
              <w:rPr>
                <w:rFonts w:ascii="Segoe UI" w:hAnsi="Segoe UI" w:eastAsia="Times New Roman" w:cs="Segoe UI"/>
                <w:color w:val="FFFFFF" w:themeColor="background1"/>
                <w:sz w:val="24"/>
                <w:szCs w:val="24"/>
              </w:rPr>
              <w:t>Description</w:t>
            </w:r>
          </w:p>
        </w:tc>
      </w:tr>
      <w:tr w:rsidRPr="00D5334F" w:rsidR="00543E85" w:rsidTr="49E42C8B" w14:paraId="68916D5D" w14:textId="77777777">
        <w:trPr>
          <w:trHeight w:val="657"/>
        </w:trPr>
        <w:tc>
          <w:tcPr>
            <w:tcW w:w="1936" w:type="dxa"/>
            <w:shd w:val="clear" w:color="auto" w:fill="D9E1F2"/>
            <w:tcMar/>
            <w:vAlign w:val="center"/>
          </w:tcPr>
          <w:p w:rsidRPr="0054311E" w:rsidR="00543E85" w:rsidP="00543E85" w:rsidRDefault="00543E85" w14:paraId="3377D6F6" w14:textId="566AE5AD">
            <w:pPr>
              <w:rPr>
                <w:rFonts w:ascii="Segoe UI" w:hAnsi="Segoe UI" w:eastAsia="Times New Roman" w:cs="Segoe UI"/>
                <w:strike/>
                <w:color w:val="000000"/>
              </w:rPr>
            </w:pPr>
            <w:bookmarkStart w:name="RANGE!B4" w:id="2"/>
            <w:r w:rsidRPr="00D5334F">
              <w:rPr>
                <w:rFonts w:ascii="Segoe UI" w:hAnsi="Segoe UI" w:eastAsia="Times New Roman" w:cs="Segoe UI"/>
                <w:color w:val="000000"/>
              </w:rPr>
              <w:t>Network Isolation</w:t>
            </w:r>
            <w:bookmarkEnd w:id="2"/>
          </w:p>
        </w:tc>
        <w:tc>
          <w:tcPr>
            <w:tcW w:w="8331" w:type="dxa"/>
            <w:shd w:val="clear" w:color="auto" w:fill="D9E1F2"/>
            <w:tcMar/>
            <w:vAlign w:val="center"/>
          </w:tcPr>
          <w:p w:rsidRPr="0054311E" w:rsidR="00543E85" w:rsidP="00543E85" w:rsidRDefault="00543E85" w14:paraId="177E6FBD" w14:textId="5DF9F151">
            <w:pPr>
              <w:rPr>
                <w:rFonts w:ascii="Segoe UI" w:hAnsi="Segoe UI" w:eastAsia="Times New Roman" w:cs="Segoe UI"/>
                <w:strike/>
                <w:color w:val="000000"/>
              </w:rPr>
            </w:pPr>
            <w:r w:rsidRPr="00D5334F">
              <w:rPr>
                <w:rFonts w:ascii="Segoe UI" w:hAnsi="Segoe UI" w:eastAsia="Times New Roman" w:cs="Segoe UI"/>
                <w:color w:val="000000"/>
              </w:rPr>
              <w:t xml:space="preserve"> </w:t>
            </w:r>
            <w:r>
              <w:rPr>
                <w:rFonts w:ascii="Segoe UI" w:hAnsi="Segoe UI" w:eastAsia="Times New Roman" w:cs="Segoe UI"/>
                <w:color w:val="000000"/>
              </w:rPr>
              <w:t>Will be handled by the client.</w:t>
            </w:r>
          </w:p>
        </w:tc>
      </w:tr>
      <w:tr w:rsidRPr="00D5334F" w:rsidR="00543E85" w:rsidTr="49E42C8B" w14:paraId="79B5BD05" w14:textId="77777777">
        <w:trPr>
          <w:trHeight w:val="522"/>
        </w:trPr>
        <w:tc>
          <w:tcPr>
            <w:tcW w:w="1936" w:type="dxa"/>
            <w:shd w:val="clear" w:color="auto" w:fill="auto"/>
            <w:tcMar/>
            <w:vAlign w:val="center"/>
          </w:tcPr>
          <w:p w:rsidRPr="00D5334F" w:rsidR="00543E85" w:rsidP="00543E85" w:rsidRDefault="00543E85" w14:paraId="44046CDA" w14:textId="1A38BF9F">
            <w:pPr>
              <w:rPr>
                <w:rFonts w:ascii="Segoe UI" w:hAnsi="Segoe UI" w:eastAsia="Times New Roman" w:cs="Segoe UI"/>
                <w:color w:val="000000"/>
              </w:rPr>
            </w:pPr>
            <w:r>
              <w:rPr>
                <w:rFonts w:ascii="Segoe UI" w:hAnsi="Segoe UI" w:eastAsia="Times New Roman" w:cs="Segoe UI"/>
                <w:color w:val="000000"/>
              </w:rPr>
              <w:t>Docker Scanning</w:t>
            </w:r>
            <w:r w:rsidR="004A7699">
              <w:rPr>
                <w:rFonts w:ascii="Segoe UI" w:hAnsi="Segoe UI" w:eastAsia="Times New Roman" w:cs="Segoe UI"/>
                <w:color w:val="000000"/>
              </w:rPr>
              <w:t xml:space="preserve">      </w:t>
            </w:r>
          </w:p>
        </w:tc>
        <w:tc>
          <w:tcPr>
            <w:tcW w:w="8331" w:type="dxa"/>
            <w:shd w:val="clear" w:color="auto" w:fill="auto"/>
            <w:tcMar/>
            <w:vAlign w:val="center"/>
          </w:tcPr>
          <w:p w:rsidRPr="00D5334F" w:rsidR="00543E85" w:rsidP="00543E85" w:rsidRDefault="004A7699" w14:paraId="78D0B4D1" w14:textId="7556012C">
            <w:pPr>
              <w:rPr>
                <w:rFonts w:ascii="Segoe UI" w:hAnsi="Segoe UI" w:eastAsia="Times New Roman" w:cs="Segoe UI"/>
                <w:b w:val="0"/>
                <w:bCs w:val="0"/>
                <w:color w:val="000000"/>
              </w:rPr>
            </w:pPr>
            <w:r w:rsidRPr="49E42C8B" w:rsidR="004A7699">
              <w:rPr>
                <w:rFonts w:ascii="Segoe UI" w:hAnsi="Segoe UI" w:cs="Segoe UI"/>
                <w:b w:val="1"/>
                <w:bCs w:val="1"/>
                <w:color w:val="374151"/>
              </w:rPr>
              <w:t>Docker Notary</w:t>
            </w:r>
            <w:r w:rsidRPr="49E42C8B" w:rsidR="004A7699">
              <w:rPr>
                <w:rFonts w:ascii="Segoe UI" w:hAnsi="Segoe UI" w:cs="Segoe UI"/>
                <w:b w:val="0"/>
                <w:bCs w:val="0"/>
                <w:color w:val="374151"/>
              </w:rPr>
              <w:t xml:space="preserve"> is u</w:t>
            </w:r>
            <w:r w:rsidRPr="49E42C8B" w:rsidR="6F35153C">
              <w:rPr>
                <w:rFonts w:ascii="Segoe UI" w:hAnsi="Segoe UI" w:cs="Segoe UI"/>
                <w:b w:val="0"/>
                <w:bCs w:val="0"/>
                <w:color w:val="374151"/>
              </w:rPr>
              <w:t>sed</w:t>
            </w:r>
            <w:r w:rsidRPr="49E42C8B" w:rsidR="004A7699">
              <w:rPr>
                <w:rFonts w:ascii="Segoe UI" w:hAnsi="Segoe UI" w:cs="Segoe UI"/>
                <w:b w:val="0"/>
                <w:bCs w:val="0"/>
                <w:color w:val="374151"/>
              </w:rPr>
              <w:t xml:space="preserve"> for the signing of Docker images, ensuring that all deployed images are both signed and verified. </w:t>
            </w:r>
            <w:r w:rsidRPr="49E42C8B" w:rsidR="004A7699">
              <w:rPr>
                <w:rFonts w:ascii="Segoe UI" w:hAnsi="Segoe UI" w:cs="Segoe UI"/>
                <w:b w:val="1"/>
                <w:bCs w:val="1"/>
                <w:color w:val="374151"/>
              </w:rPr>
              <w:t>AWS Inspector</w:t>
            </w:r>
            <w:r w:rsidRPr="49E42C8B" w:rsidR="004A7699">
              <w:rPr>
                <w:rFonts w:ascii="Segoe UI" w:hAnsi="Segoe UI" w:cs="Segoe UI"/>
                <w:b w:val="0"/>
                <w:bCs w:val="0"/>
                <w:color w:val="374151"/>
              </w:rPr>
              <w:t xml:space="preserve"> is employed to perform vulnerability</w:t>
            </w:r>
            <w:r w:rsidRPr="49E42C8B" w:rsidR="0399A7FE">
              <w:rPr>
                <w:rFonts w:ascii="Segoe UI" w:hAnsi="Segoe UI" w:cs="Segoe UI"/>
                <w:b w:val="0"/>
                <w:bCs w:val="0"/>
                <w:color w:val="374151"/>
              </w:rPr>
              <w:t xml:space="preserve"> and malware</w:t>
            </w:r>
            <w:r w:rsidRPr="49E42C8B" w:rsidR="004A7699">
              <w:rPr>
                <w:rFonts w:ascii="Segoe UI" w:hAnsi="Segoe UI" w:cs="Segoe UI"/>
                <w:b w:val="0"/>
                <w:bCs w:val="0"/>
                <w:color w:val="374151"/>
              </w:rPr>
              <w:t xml:space="preserve"> scanning on Docker images stored in </w:t>
            </w:r>
            <w:r w:rsidRPr="49E42C8B" w:rsidR="002E699D">
              <w:rPr>
                <w:rFonts w:ascii="Segoe UI" w:hAnsi="Segoe UI" w:cs="Segoe UI"/>
                <w:b w:val="0"/>
                <w:bCs w:val="0"/>
                <w:color w:val="374151"/>
              </w:rPr>
              <w:t>ECR</w:t>
            </w:r>
            <w:r w:rsidRPr="49E42C8B" w:rsidR="004A7699">
              <w:rPr>
                <w:rFonts w:ascii="Segoe UI" w:hAnsi="Segoe UI" w:cs="Segoe UI"/>
                <w:b w:val="0"/>
                <w:bCs w:val="0"/>
                <w:color w:val="374151"/>
              </w:rPr>
              <w:t xml:space="preserve"> before these images are pulled into client environments.</w:t>
            </w:r>
          </w:p>
        </w:tc>
      </w:tr>
      <w:tr w:rsidRPr="00D5334F" w:rsidR="00543E85" w:rsidTr="49E42C8B" w14:paraId="1F66AB84" w14:textId="77777777">
        <w:trPr>
          <w:trHeight w:val="2520"/>
        </w:trPr>
        <w:tc>
          <w:tcPr>
            <w:tcW w:w="1936" w:type="dxa"/>
            <w:shd w:val="clear" w:color="auto" w:fill="D9E1F2"/>
            <w:tcMar/>
            <w:vAlign w:val="center"/>
            <w:hideMark/>
          </w:tcPr>
          <w:p w:rsidRPr="00D5334F" w:rsidR="00543E85" w:rsidP="00543E85" w:rsidRDefault="00543E85" w14:paraId="755E4EE6" w14:textId="77777777">
            <w:pPr>
              <w:rPr>
                <w:rFonts w:ascii="Segoe UI" w:hAnsi="Segoe UI" w:eastAsia="Times New Roman" w:cs="Segoe UI"/>
                <w:color w:val="000000"/>
              </w:rPr>
            </w:pPr>
            <w:bookmarkStart w:name="RANGE!B5" w:id="3"/>
            <w:r w:rsidRPr="00D5334F">
              <w:rPr>
                <w:rFonts w:ascii="Segoe UI" w:hAnsi="Segoe UI" w:eastAsia="Times New Roman" w:cs="Segoe UI"/>
                <w:color w:val="000000"/>
              </w:rPr>
              <w:t>Access management and controls</w:t>
            </w:r>
            <w:bookmarkEnd w:id="3"/>
          </w:p>
        </w:tc>
        <w:tc>
          <w:tcPr>
            <w:tcW w:w="8331" w:type="dxa"/>
            <w:shd w:val="clear" w:color="auto" w:fill="D9E1F2"/>
            <w:tcMar/>
            <w:vAlign w:val="center"/>
            <w:hideMark/>
          </w:tcPr>
          <w:p w:rsidRPr="006C5AB6" w:rsidR="00543E85" w:rsidP="00543E85" w:rsidRDefault="00543E85" w14:paraId="3E05BF25" w14:textId="640A1ECA">
            <w:pPr>
              <w:rPr>
                <w:rFonts w:ascii="Segoe UI" w:hAnsi="Segoe UI" w:eastAsia="Times New Roman" w:cs="Segoe UI"/>
                <w:color w:val="000000"/>
              </w:rPr>
            </w:pPr>
            <w:r>
              <w:rPr>
                <w:rFonts w:ascii="Segoe UI" w:hAnsi="Segoe UI" w:cs="Segoe UI"/>
                <w:color w:val="374151"/>
              </w:rPr>
              <w:t xml:space="preserve">User’s access management systems such as Active Directory, will be integrated through </w:t>
            </w:r>
            <w:r w:rsidRPr="0002733E" w:rsidR="00E47CF7">
              <w:rPr>
                <w:rFonts w:ascii="Segoe UI" w:hAnsi="Segoe UI" w:cs="Segoe UI"/>
                <w:b/>
                <w:bCs/>
                <w:color w:val="374151"/>
              </w:rPr>
              <w:t>Key Cloak</w:t>
            </w:r>
            <w:r>
              <w:rPr>
                <w:rFonts w:ascii="Segoe UI" w:hAnsi="Segoe UI" w:cs="Segoe UI"/>
                <w:color w:val="374151"/>
              </w:rPr>
              <w:t xml:space="preserve"> for managing access of the application interface. The access of the on-premises server environment will be handled by the client. This is to ensure o</w:t>
            </w:r>
            <w:r w:rsidRPr="00D5334F">
              <w:rPr>
                <w:rFonts w:ascii="Segoe UI" w:hAnsi="Segoe UI" w:eastAsia="Times New Roman" w:cs="Segoe UI"/>
                <w:color w:val="000000"/>
              </w:rPr>
              <w:t>nly users who require it are allowed to access the data.</w:t>
            </w:r>
            <w:r>
              <w:rPr>
                <w:rFonts w:ascii="Segoe UI" w:hAnsi="Segoe UI" w:eastAsia="Times New Roman" w:cs="Segoe UI"/>
                <w:color w:val="000000"/>
              </w:rPr>
              <w:t xml:space="preserve"> </w:t>
            </w:r>
            <w:r w:rsidRPr="00D5334F">
              <w:rPr>
                <w:rFonts w:ascii="Segoe UI" w:hAnsi="Segoe UI" w:eastAsia="Times New Roman" w:cs="Segoe UI"/>
                <w:color w:val="000000"/>
              </w:rPr>
              <w:t>All access to production data is logged for auditing purposes. We review which accounts can access our systems and the permissions they have regularly.</w:t>
            </w:r>
            <w:r w:rsidR="009710CC">
              <w:rPr>
                <w:rFonts w:ascii="Segoe UI" w:hAnsi="Segoe UI" w:cs="Segoe UI"/>
                <w:color w:val="374151"/>
              </w:rPr>
              <w:t xml:space="preserve"> </w:t>
            </w:r>
            <w:r w:rsidRPr="006C5AB6" w:rsidR="009710CC">
              <w:rPr>
                <w:rFonts w:ascii="Segoe UI" w:hAnsi="Segoe UI" w:cs="Segoe UI"/>
                <w:color w:val="374151"/>
              </w:rPr>
              <w:t xml:space="preserve">Currently, auditing is carried out manually. However, we have the capability to introduce alerts or reporting functionalities in alignment with the specific requirements of </w:t>
            </w:r>
            <w:r w:rsidR="005C732C">
              <w:rPr>
                <w:rFonts w:ascii="Segoe UI" w:hAnsi="Segoe UI" w:cs="Segoe UI"/>
                <w:color w:val="374151"/>
              </w:rPr>
              <w:t>the</w:t>
            </w:r>
            <w:r w:rsidRPr="006C5AB6" w:rsidR="009710CC">
              <w:rPr>
                <w:rFonts w:ascii="Segoe UI" w:hAnsi="Segoe UI" w:cs="Segoe UI"/>
                <w:color w:val="374151"/>
              </w:rPr>
              <w:t xml:space="preserve"> clients.</w:t>
            </w:r>
          </w:p>
          <w:p w:rsidRPr="00D5334F" w:rsidR="00543E85" w:rsidP="00543E85" w:rsidRDefault="00543E85" w14:paraId="7D82D65D" w14:textId="5998B2ED">
            <w:pPr>
              <w:rPr>
                <w:rFonts w:ascii="Segoe UI" w:hAnsi="Segoe UI" w:eastAsia="Times New Roman" w:cs="Segoe UI"/>
                <w:color w:val="000000"/>
              </w:rPr>
            </w:pPr>
          </w:p>
        </w:tc>
      </w:tr>
      <w:tr w:rsidRPr="00D5334F" w:rsidR="00543E85" w:rsidTr="49E42C8B" w14:paraId="5E59C6A1" w14:textId="77777777">
        <w:trPr>
          <w:trHeight w:val="1800"/>
        </w:trPr>
        <w:tc>
          <w:tcPr>
            <w:tcW w:w="1936" w:type="dxa"/>
            <w:shd w:val="clear" w:color="auto" w:fill="auto"/>
            <w:tcMar/>
            <w:vAlign w:val="center"/>
            <w:hideMark/>
          </w:tcPr>
          <w:p w:rsidRPr="00D5334F" w:rsidR="00543E85" w:rsidP="00543E85" w:rsidRDefault="00543E85" w14:paraId="40CEB900" w14:textId="77777777">
            <w:pPr>
              <w:rPr>
                <w:rFonts w:ascii="Segoe UI" w:hAnsi="Segoe UI" w:eastAsia="Times New Roman" w:cs="Segoe UI"/>
                <w:color w:val="000000"/>
              </w:rPr>
            </w:pPr>
            <w:bookmarkStart w:name="RANGE!B6" w:id="4"/>
            <w:r w:rsidRPr="00D5334F">
              <w:rPr>
                <w:rFonts w:ascii="Segoe UI" w:hAnsi="Segoe UI" w:eastAsia="Times New Roman" w:cs="Segoe UI"/>
                <w:color w:val="000000"/>
              </w:rPr>
              <w:t>Application Layer threat prevention</w:t>
            </w:r>
            <w:bookmarkEnd w:id="4"/>
          </w:p>
        </w:tc>
        <w:tc>
          <w:tcPr>
            <w:tcW w:w="8331" w:type="dxa"/>
            <w:shd w:val="clear" w:color="auto" w:fill="auto"/>
            <w:tcMar/>
            <w:vAlign w:val="center"/>
            <w:hideMark/>
          </w:tcPr>
          <w:p w:rsidRPr="00D5334F" w:rsidR="00543E85" w:rsidP="00543E85" w:rsidRDefault="00543E85" w14:paraId="559C0ADE" w14:textId="20379CDC">
            <w:pPr>
              <w:rPr>
                <w:rFonts w:ascii="Segoe UI" w:hAnsi="Segoe UI" w:eastAsia="Times New Roman" w:cs="Segoe UI"/>
                <w:color w:val="000000"/>
              </w:rPr>
            </w:pPr>
            <w:r w:rsidRPr="002913D5">
              <w:rPr>
                <w:rFonts w:ascii="Segoe UI" w:hAnsi="Segoe UI" w:cs="Segoe UI"/>
              </w:rPr>
              <w:t>The client will provide the on-premises data storage and will be responsible for managing the encryption of the stored data. This approach ensures that the client maintains full control over their data storage infrastructure and the security measures applied to protect their data</w:t>
            </w:r>
            <w:r w:rsidR="002913D5">
              <w:rPr>
                <w:rFonts w:ascii="Segoe UI" w:hAnsi="Segoe UI" w:cs="Segoe UI"/>
              </w:rPr>
              <w:t>.</w:t>
            </w:r>
          </w:p>
        </w:tc>
      </w:tr>
      <w:tr w:rsidRPr="00D5334F" w:rsidR="00543E85" w:rsidTr="49E42C8B" w14:paraId="69B1BC01" w14:textId="77777777">
        <w:trPr>
          <w:trHeight w:val="330"/>
        </w:trPr>
        <w:tc>
          <w:tcPr>
            <w:tcW w:w="1936" w:type="dxa"/>
            <w:shd w:val="clear" w:color="auto" w:fill="D9E1F2"/>
            <w:tcMar/>
            <w:vAlign w:val="center"/>
            <w:hideMark/>
          </w:tcPr>
          <w:p w:rsidRPr="00D5334F" w:rsidR="00543E85" w:rsidP="00543E85" w:rsidRDefault="00543E85" w14:paraId="3526027A" w14:textId="77777777">
            <w:pPr>
              <w:rPr>
                <w:rFonts w:ascii="Segoe UI" w:hAnsi="Segoe UI" w:eastAsia="Times New Roman" w:cs="Segoe UI"/>
                <w:color w:val="000000"/>
              </w:rPr>
            </w:pPr>
            <w:bookmarkStart w:name="RANGE!B7" w:id="5"/>
            <w:r w:rsidRPr="00D5334F">
              <w:rPr>
                <w:rFonts w:ascii="Segoe UI" w:hAnsi="Segoe UI" w:eastAsia="Times New Roman" w:cs="Segoe UI"/>
                <w:color w:val="000000"/>
              </w:rPr>
              <w:t>File Storage</w:t>
            </w:r>
            <w:bookmarkEnd w:id="5"/>
          </w:p>
        </w:tc>
        <w:tc>
          <w:tcPr>
            <w:tcW w:w="8331" w:type="dxa"/>
            <w:shd w:val="clear" w:color="auto" w:fill="D9E1F2"/>
            <w:tcMar/>
            <w:vAlign w:val="center"/>
            <w:hideMark/>
          </w:tcPr>
          <w:p w:rsidRPr="00D5334F" w:rsidR="00543E85" w:rsidP="00543E85" w:rsidRDefault="00543E85" w14:paraId="5DC856AB" w14:textId="70B3ED27">
            <w:pPr>
              <w:rPr>
                <w:rFonts w:ascii="Segoe UI" w:hAnsi="Segoe UI" w:eastAsia="Times New Roman" w:cs="Segoe UI"/>
                <w:color w:val="000000"/>
              </w:rPr>
            </w:pPr>
            <w:r w:rsidRPr="49E42C8B" w:rsidR="00543E85">
              <w:rPr>
                <w:rFonts w:ascii="Segoe UI" w:hAnsi="Segoe UI" w:eastAsia="Times New Roman" w:cs="Segoe UI"/>
                <w:color w:val="000000" w:themeColor="text1" w:themeTint="FF" w:themeShade="FF"/>
              </w:rPr>
              <w:t>By default, t</w:t>
            </w:r>
            <w:r w:rsidRPr="49E42C8B" w:rsidR="00543E85">
              <w:rPr>
                <w:rFonts w:ascii="Segoe UI" w:hAnsi="Segoe UI" w:eastAsia="Times New Roman" w:cs="Segoe UI"/>
                <w:color w:val="000000" w:themeColor="text1" w:themeTint="FF" w:themeShade="FF"/>
              </w:rPr>
              <w:t xml:space="preserve">he </w:t>
            </w:r>
            <w:r w:rsidRPr="49E42C8B" w:rsidR="00543E85">
              <w:rPr>
                <w:rFonts w:ascii="Segoe UI" w:hAnsi="Segoe UI" w:eastAsia="Times New Roman" w:cs="Segoe UI"/>
                <w:color w:val="000000" w:themeColor="text1" w:themeTint="FF" w:themeShade="FF"/>
              </w:rPr>
              <w:t xml:space="preserve">Application </w:t>
            </w:r>
            <w:r w:rsidRPr="49E42C8B" w:rsidR="00543E85">
              <w:rPr>
                <w:rFonts w:ascii="Segoe UI" w:hAnsi="Segoe UI" w:eastAsia="Times New Roman" w:cs="Segoe UI"/>
                <w:color w:val="000000" w:themeColor="text1" w:themeTint="FF" w:themeShade="FF"/>
              </w:rPr>
              <w:t>Server keeps the interim files</w:t>
            </w:r>
            <w:r w:rsidRPr="49E42C8B" w:rsidR="00543E85">
              <w:rPr>
                <w:rFonts w:ascii="Segoe UI" w:hAnsi="Segoe UI" w:eastAsia="Times New Roman" w:cs="Segoe UI"/>
                <w:color w:val="000000" w:themeColor="text1" w:themeTint="FF" w:themeShade="FF"/>
              </w:rPr>
              <w:t xml:space="preserve">, which can also be disabled if requested by the client. </w:t>
            </w:r>
            <w:r w:rsidRPr="49E42C8B" w:rsidR="095F1C53">
              <w:rPr>
                <w:rFonts w:ascii="Segoe UI" w:hAnsi="Segoe UI" w:eastAsia="Times New Roman" w:cs="Segoe UI"/>
                <w:color w:val="000000" w:themeColor="text1" w:themeTint="FF" w:themeShade="FF"/>
              </w:rPr>
              <w:t xml:space="preserve">We apply PII data masking on the interim files for data protection. </w:t>
            </w:r>
            <w:r w:rsidRPr="49E42C8B" w:rsidR="00543E85">
              <w:rPr>
                <w:rFonts w:ascii="Segoe UI" w:hAnsi="Segoe UI" w:eastAsia="Times New Roman" w:cs="Segoe UI"/>
                <w:color w:val="000000" w:themeColor="text1" w:themeTint="FF" w:themeShade="FF"/>
              </w:rPr>
              <w:t>Model-</w:t>
            </w:r>
            <w:r w:rsidRPr="49E42C8B" w:rsidR="430BBB35">
              <w:rPr>
                <w:rFonts w:ascii="Segoe UI" w:hAnsi="Segoe UI" w:eastAsia="Times New Roman" w:cs="Segoe UI"/>
                <w:color w:val="000000" w:themeColor="text1" w:themeTint="FF" w:themeShade="FF"/>
              </w:rPr>
              <w:t>Server and</w:t>
            </w:r>
            <w:r w:rsidRPr="49E42C8B" w:rsidR="00543E85">
              <w:rPr>
                <w:rFonts w:ascii="Segoe UI" w:hAnsi="Segoe UI" w:eastAsia="Times New Roman" w:cs="Segoe UI"/>
                <w:color w:val="000000" w:themeColor="text1" w:themeTint="FF" w:themeShade="FF"/>
              </w:rPr>
              <w:t xml:space="preserve"> Graph-Server</w:t>
            </w:r>
            <w:r w:rsidRPr="49E42C8B" w:rsidR="00543E85">
              <w:rPr>
                <w:rFonts w:ascii="Segoe UI" w:hAnsi="Segoe UI" w:eastAsia="Times New Roman" w:cs="Segoe UI"/>
                <w:color w:val="000000" w:themeColor="text1" w:themeTint="FF" w:themeShade="FF"/>
              </w:rPr>
              <w:t xml:space="preserve"> will not keep any persistent data</w:t>
            </w:r>
            <w:r w:rsidRPr="49E42C8B" w:rsidR="00543E85">
              <w:rPr>
                <w:rFonts w:ascii="Segoe UI" w:hAnsi="Segoe UI" w:eastAsia="Times New Roman" w:cs="Segoe UI"/>
                <w:color w:val="000000" w:themeColor="text1" w:themeTint="FF" w:themeShade="FF"/>
              </w:rPr>
              <w:t xml:space="preserve"> (</w:t>
            </w:r>
            <w:r w:rsidRPr="49E42C8B" w:rsidR="00543E85">
              <w:rPr>
                <w:rFonts w:ascii="Segoe UI" w:hAnsi="Segoe UI" w:eastAsia="Times New Roman" w:cs="Segoe UI"/>
                <w:color w:val="000000" w:themeColor="text1" w:themeTint="FF" w:themeShade="FF"/>
              </w:rPr>
              <w:t xml:space="preserve">Interim files are configured to be </w:t>
            </w:r>
            <w:r w:rsidRPr="49E42C8B" w:rsidR="00543E85">
              <w:rPr>
                <w:rFonts w:ascii="Segoe UI" w:hAnsi="Segoe UI" w:eastAsia="Times New Roman" w:cs="Segoe UI"/>
                <w:color w:val="000000" w:themeColor="text1" w:themeTint="FF" w:themeShade="FF"/>
              </w:rPr>
              <w:t>deleted</w:t>
            </w:r>
            <w:r w:rsidRPr="49E42C8B" w:rsidR="00543E85">
              <w:rPr>
                <w:rFonts w:ascii="Segoe UI" w:hAnsi="Segoe UI" w:eastAsia="Times New Roman" w:cs="Segoe UI"/>
                <w:color w:val="000000" w:themeColor="text1" w:themeTint="FF" w:themeShade="FF"/>
              </w:rPr>
              <w:t xml:space="preserve"> after </w:t>
            </w:r>
            <w:r w:rsidRPr="49E42C8B" w:rsidR="5D69C82B">
              <w:rPr>
                <w:rFonts w:ascii="Segoe UI" w:hAnsi="Segoe UI" w:eastAsia="Times New Roman" w:cs="Segoe UI"/>
                <w:color w:val="000000" w:themeColor="text1" w:themeTint="FF" w:themeShade="FF"/>
              </w:rPr>
              <w:t>the processing</w:t>
            </w:r>
            <w:r w:rsidRPr="49E42C8B" w:rsidR="00543E85">
              <w:rPr>
                <w:rFonts w:ascii="Segoe UI" w:hAnsi="Segoe UI" w:eastAsia="Times New Roman" w:cs="Segoe UI"/>
                <w:color w:val="000000" w:themeColor="text1" w:themeTint="FF" w:themeShade="FF"/>
              </w:rPr>
              <w:t xml:space="preserve"> is completed</w:t>
            </w:r>
            <w:r w:rsidRPr="49E42C8B" w:rsidR="00543E85">
              <w:rPr>
                <w:rFonts w:ascii="Segoe UI" w:hAnsi="Segoe UI" w:eastAsia="Times New Roman" w:cs="Segoe UI"/>
                <w:color w:val="000000" w:themeColor="text1" w:themeTint="FF" w:themeShade="FF"/>
              </w:rPr>
              <w:t>)</w:t>
            </w:r>
            <w:r w:rsidRPr="49E42C8B" w:rsidR="00543E85">
              <w:rPr>
                <w:rFonts w:ascii="Segoe UI" w:hAnsi="Segoe UI" w:eastAsia="Times New Roman" w:cs="Segoe UI"/>
                <w:color w:val="000000" w:themeColor="text1" w:themeTint="FF" w:themeShade="FF"/>
              </w:rPr>
              <w:t>.</w:t>
            </w:r>
            <w:r>
              <w:br/>
            </w:r>
            <w:r w:rsidRPr="49E42C8B" w:rsidR="00543E85">
              <w:rPr>
                <w:rFonts w:ascii="Segoe UI" w:hAnsi="Segoe UI" w:eastAsia="Times New Roman" w:cs="Segoe UI"/>
                <w:color w:val="000000" w:themeColor="text1" w:themeTint="FF" w:themeShade="FF"/>
              </w:rPr>
              <w:t xml:space="preserve">The </w:t>
            </w:r>
            <w:r w:rsidRPr="49E42C8B" w:rsidR="00543E85">
              <w:rPr>
                <w:rFonts w:ascii="Segoe UI" w:hAnsi="Segoe UI" w:eastAsia="Times New Roman" w:cs="Segoe UI"/>
                <w:color w:val="000000" w:themeColor="text1" w:themeTint="FF" w:themeShade="FF"/>
              </w:rPr>
              <w:t xml:space="preserve">NFS on client’s environment will be used for </w:t>
            </w:r>
            <w:r w:rsidRPr="49E42C8B" w:rsidR="00543E85">
              <w:rPr>
                <w:rFonts w:ascii="Segoe UI" w:hAnsi="Segoe UI" w:eastAsia="Times New Roman" w:cs="Segoe UI"/>
                <w:color w:val="000000" w:themeColor="text1" w:themeTint="FF" w:themeShade="FF"/>
              </w:rPr>
              <w:t xml:space="preserve">the input, output, and intermediate files with </w:t>
            </w:r>
            <w:r w:rsidRPr="49E42C8B" w:rsidR="00543E85">
              <w:rPr>
                <w:rFonts w:ascii="Segoe UI" w:hAnsi="Segoe UI" w:eastAsia="Times New Roman" w:cs="Segoe UI"/>
                <w:color w:val="000000" w:themeColor="text1" w:themeTint="FF" w:themeShade="FF"/>
              </w:rPr>
              <w:t>client’s</w:t>
            </w:r>
            <w:r w:rsidRPr="49E42C8B" w:rsidR="00543E85">
              <w:rPr>
                <w:rFonts w:ascii="Segoe UI" w:hAnsi="Segoe UI" w:eastAsia="Times New Roman" w:cs="Segoe UI"/>
                <w:color w:val="000000" w:themeColor="text1" w:themeTint="FF" w:themeShade="FF"/>
              </w:rPr>
              <w:t xml:space="preserve"> encryption policy enabled. </w:t>
            </w:r>
          </w:p>
        </w:tc>
      </w:tr>
      <w:tr w:rsidRPr="00D5334F" w:rsidR="00543E85" w:rsidTr="49E42C8B" w14:paraId="1838EE5B" w14:textId="77777777">
        <w:trPr>
          <w:trHeight w:val="60"/>
        </w:trPr>
        <w:tc>
          <w:tcPr>
            <w:tcW w:w="1936" w:type="dxa"/>
            <w:shd w:val="clear" w:color="auto" w:fill="auto"/>
            <w:tcMar/>
            <w:vAlign w:val="center"/>
            <w:hideMark/>
          </w:tcPr>
          <w:p w:rsidRPr="00D5334F" w:rsidR="00543E85" w:rsidP="00543E85" w:rsidRDefault="00543E85" w14:paraId="6286630E" w14:textId="77777777">
            <w:pPr>
              <w:rPr>
                <w:rFonts w:ascii="Segoe UI" w:hAnsi="Segoe UI" w:eastAsia="Times New Roman" w:cs="Segoe UI"/>
                <w:color w:val="000000"/>
              </w:rPr>
            </w:pPr>
            <w:bookmarkStart w:name="RANGE!B8" w:id="6"/>
            <w:r w:rsidRPr="00D5334F">
              <w:rPr>
                <w:rFonts w:ascii="Segoe UI" w:hAnsi="Segoe UI" w:eastAsia="Times New Roman" w:cs="Segoe UI"/>
                <w:color w:val="000000"/>
              </w:rPr>
              <w:t>Encryption</w:t>
            </w:r>
            <w:bookmarkEnd w:id="6"/>
          </w:p>
        </w:tc>
        <w:tc>
          <w:tcPr>
            <w:tcW w:w="8331" w:type="dxa"/>
            <w:shd w:val="clear" w:color="auto" w:fill="auto"/>
            <w:tcMar/>
            <w:vAlign w:val="center"/>
            <w:hideMark/>
          </w:tcPr>
          <w:p w:rsidRPr="007C54AE" w:rsidR="00543E85" w:rsidP="00543E85" w:rsidRDefault="00543E85" w14:paraId="5892F11E" w14:textId="24ADC58B">
            <w:pPr>
              <w:rPr>
                <w:rFonts w:ascii="Segoe UI" w:hAnsi="Segoe UI" w:eastAsia="Times New Roman" w:cs="Segoe UI"/>
              </w:rPr>
            </w:pPr>
            <w:r w:rsidRPr="00940206">
              <w:rPr>
                <w:rFonts w:ascii="Segoe UI" w:hAnsi="Segoe UI" w:cs="Segoe UI"/>
                <w:color w:val="000000" w:themeColor="text1"/>
              </w:rPr>
              <w:t>Our product offers the capability to configure SSL certificates for incoming traffic, enhancing the security of our application</w:t>
            </w:r>
            <w:r w:rsidRPr="00D5334F">
              <w:rPr>
                <w:rFonts w:ascii="Segoe UI" w:hAnsi="Segoe UI" w:eastAsia="Times New Roman" w:cs="Segoe UI"/>
                <w:color w:val="000000"/>
              </w:rPr>
              <w:t>.</w:t>
            </w:r>
            <w:r>
              <w:rPr>
                <w:rFonts w:ascii="Segoe UI" w:hAnsi="Segoe UI" w:eastAsia="Times New Roman" w:cs="Segoe UI"/>
                <w:color w:val="000000"/>
              </w:rPr>
              <w:t xml:space="preserve"> Also, </w:t>
            </w:r>
            <w:r w:rsidRPr="00A67BD2" w:rsidR="009569BB">
              <w:rPr>
                <w:rFonts w:ascii="Segoe UI" w:hAnsi="Segoe UI" w:cs="Segoe UI"/>
                <w:b/>
                <w:bCs/>
              </w:rPr>
              <w:t>TLS(1.2)</w:t>
            </w:r>
            <w:r w:rsidRPr="00DA354A">
              <w:rPr>
                <w:rFonts w:ascii="Segoe UI" w:hAnsi="Segoe UI" w:cs="Segoe UI"/>
              </w:rPr>
              <w:t xml:space="preserve"> encryption is used to secure connections between MongoDB</w:t>
            </w:r>
            <w:r>
              <w:rPr>
                <w:rFonts w:ascii="Segoe UI" w:hAnsi="Segoe UI" w:cs="Segoe UI"/>
              </w:rPr>
              <w:t>, and neo4j graph database</w:t>
            </w:r>
            <w:r w:rsidRPr="00DA354A">
              <w:rPr>
                <w:rFonts w:ascii="Segoe UI" w:hAnsi="Segoe UI" w:cs="Segoe UI"/>
              </w:rPr>
              <w:t xml:space="preserve"> servers and client applications.</w:t>
            </w:r>
            <w:r>
              <w:rPr>
                <w:rFonts w:ascii="Segoe UI" w:hAnsi="Segoe UI" w:cs="Segoe UI"/>
                <w:color w:val="374151"/>
              </w:rPr>
              <w:t xml:space="preserve"> </w:t>
            </w:r>
            <w:r w:rsidRPr="00DA354A">
              <w:rPr>
                <w:rFonts w:ascii="Segoe UI" w:hAnsi="Segoe UI" w:cs="Segoe UI"/>
              </w:rPr>
              <w:t>SSL is used to encrypt the data transmitted between RabbitMQ message brokers and client</w:t>
            </w:r>
            <w:r>
              <w:rPr>
                <w:rFonts w:ascii="Segoe UI" w:hAnsi="Segoe UI" w:cs="Segoe UI"/>
              </w:rPr>
              <w:t>.</w:t>
            </w:r>
            <w:r w:rsidRPr="00DA354A">
              <w:rPr>
                <w:rFonts w:ascii="Segoe UI" w:hAnsi="Segoe UI" w:cs="Segoe UI"/>
              </w:rPr>
              <w:t xml:space="preserve"> applications.</w:t>
            </w:r>
            <w:r>
              <w:rPr>
                <w:rFonts w:ascii="Segoe UI" w:hAnsi="Segoe UI" w:cs="Segoe UI"/>
                <w:color w:val="374151"/>
              </w:rPr>
              <w:t xml:space="preserve"> </w:t>
            </w:r>
            <w:r w:rsidRPr="00940206">
              <w:rPr>
                <w:rFonts w:ascii="Segoe UI" w:hAnsi="Segoe UI" w:cs="Segoe UI"/>
                <w:color w:val="000000" w:themeColor="text1"/>
              </w:rPr>
              <w:t>Mutual TLS (</w:t>
            </w:r>
            <w:r w:rsidRPr="00F325A5">
              <w:rPr>
                <w:rFonts w:ascii="Segoe UI" w:hAnsi="Segoe UI" w:cs="Segoe UI"/>
                <w:b/>
                <w:bCs/>
                <w:color w:val="000000" w:themeColor="text1"/>
              </w:rPr>
              <w:t>mTLS</w:t>
            </w:r>
            <w:r w:rsidRPr="00940206">
              <w:rPr>
                <w:rFonts w:ascii="Segoe UI" w:hAnsi="Segoe UI" w:cs="Segoe UI"/>
                <w:color w:val="000000" w:themeColor="text1"/>
              </w:rPr>
              <w:t xml:space="preserve">) is employed for </w:t>
            </w:r>
            <w:r w:rsidRPr="00940206">
              <w:rPr>
                <w:rFonts w:ascii="Segoe UI" w:hAnsi="Segoe UI" w:cs="Segoe UI"/>
                <w:color w:val="000000" w:themeColor="text1"/>
              </w:rPr>
              <w:t>securing internal service communication in the application.</w:t>
            </w:r>
            <w:r w:rsidR="009569BB">
              <w:rPr>
                <w:rFonts w:ascii="Segoe UI" w:hAnsi="Segoe UI" w:cs="Segoe UI"/>
                <w:color w:val="374151"/>
              </w:rPr>
              <w:t xml:space="preserve"> </w:t>
            </w:r>
            <w:r w:rsidR="009569BB">
              <w:rPr>
                <w:rFonts w:ascii="Segoe UI" w:hAnsi="Segoe UI" w:cs="Segoe UI"/>
                <w:color w:val="374151"/>
              </w:rPr>
              <w:t>Our system employs a 256-bit encryption algorithm to ensure the secure encryption of data.</w:t>
            </w:r>
          </w:p>
        </w:tc>
      </w:tr>
      <w:tr w:rsidRPr="00D5334F" w:rsidR="00543E85" w:rsidTr="49E42C8B" w14:paraId="74D4679B" w14:textId="77777777">
        <w:trPr>
          <w:trHeight w:val="855"/>
        </w:trPr>
        <w:tc>
          <w:tcPr>
            <w:tcW w:w="1936" w:type="dxa"/>
            <w:shd w:val="clear" w:color="auto" w:fill="D9E1F2"/>
            <w:tcMar/>
            <w:vAlign w:val="center"/>
            <w:hideMark/>
          </w:tcPr>
          <w:p w:rsidRPr="00D5334F" w:rsidR="00543E85" w:rsidP="00543E85" w:rsidRDefault="00543E85" w14:paraId="5B1CE675" w14:textId="33DB30C3">
            <w:pPr>
              <w:rPr>
                <w:rFonts w:ascii="Segoe UI" w:hAnsi="Segoe UI" w:eastAsia="Times New Roman" w:cs="Segoe UI"/>
                <w:color w:val="000000"/>
              </w:rPr>
            </w:pPr>
            <w:bookmarkStart w:name="RANGE!B9" w:id="7"/>
            <w:r w:rsidRPr="00D5334F">
              <w:rPr>
                <w:rFonts w:ascii="Segoe UI" w:hAnsi="Segoe UI" w:eastAsia="Times New Roman" w:cs="Segoe UI"/>
                <w:color w:val="000000"/>
              </w:rPr>
              <w:t>Backup and recovery</w:t>
            </w:r>
            <w:bookmarkEnd w:id="7"/>
          </w:p>
        </w:tc>
        <w:tc>
          <w:tcPr>
            <w:tcW w:w="8331" w:type="dxa"/>
            <w:shd w:val="clear" w:color="auto" w:fill="D9E1F2"/>
            <w:tcMar/>
            <w:vAlign w:val="center"/>
            <w:hideMark/>
          </w:tcPr>
          <w:p w:rsidRPr="00D5334F" w:rsidR="00543E85" w:rsidP="00543E85" w:rsidRDefault="002D009C" w14:paraId="7EC208B1" w14:textId="02F3AC16">
            <w:pPr>
              <w:rPr>
                <w:rFonts w:ascii="Segoe UI" w:hAnsi="Segoe UI" w:eastAsia="Times New Roman" w:cs="Segoe UI"/>
                <w:color w:val="000000"/>
              </w:rPr>
            </w:pPr>
            <w:r w:rsidRPr="49E42C8B" w:rsidR="002D009C">
              <w:rPr>
                <w:rFonts w:ascii="Segoe UI" w:hAnsi="Segoe UI" w:cs="Segoe UI"/>
                <w:color w:val="374151"/>
              </w:rPr>
              <w:t xml:space="preserve">Backup and recovery procedures will be </w:t>
            </w:r>
            <w:r w:rsidRPr="49E42C8B" w:rsidR="002D009C">
              <w:rPr>
                <w:rFonts w:ascii="Segoe UI" w:hAnsi="Segoe UI" w:cs="Segoe UI"/>
                <w:color w:val="374151"/>
              </w:rPr>
              <w:t>determined</w:t>
            </w:r>
            <w:r w:rsidRPr="49E42C8B" w:rsidR="002D009C">
              <w:rPr>
                <w:rFonts w:ascii="Segoe UI" w:hAnsi="Segoe UI" w:cs="Segoe UI"/>
                <w:color w:val="374151"/>
              </w:rPr>
              <w:t xml:space="preserve"> based on the specific requirements of </w:t>
            </w:r>
            <w:r w:rsidRPr="49E42C8B" w:rsidR="002D009C">
              <w:rPr>
                <w:rFonts w:ascii="Segoe UI" w:hAnsi="Segoe UI" w:cs="Segoe UI"/>
                <w:color w:val="374151"/>
              </w:rPr>
              <w:t>the</w:t>
            </w:r>
            <w:r w:rsidRPr="49E42C8B" w:rsidR="002D009C">
              <w:rPr>
                <w:rFonts w:ascii="Segoe UI" w:hAnsi="Segoe UI" w:cs="Segoe UI"/>
                <w:color w:val="374151"/>
              </w:rPr>
              <w:t xml:space="preserve"> clients.</w:t>
            </w:r>
            <w:r w:rsidRPr="49E42C8B" w:rsidR="6618493B">
              <w:rPr>
                <w:rFonts w:ascii="Segoe UI" w:hAnsi="Segoe UI" w:cs="Segoe UI"/>
                <w:color w:val="374151"/>
              </w:rPr>
              <w:t xml:space="preserve"> We recommend the backup and recovery to be </w:t>
            </w:r>
            <w:r w:rsidRPr="49E42C8B" w:rsidR="6618493B">
              <w:rPr>
                <w:rFonts w:ascii="Segoe UI" w:hAnsi="Segoe UI" w:cs="Segoe UI"/>
                <w:color w:val="374151"/>
              </w:rPr>
              <w:t>handled</w:t>
            </w:r>
            <w:r w:rsidRPr="49E42C8B" w:rsidR="6618493B">
              <w:rPr>
                <w:rFonts w:ascii="Segoe UI" w:hAnsi="Segoe UI" w:cs="Segoe UI"/>
                <w:color w:val="374151"/>
              </w:rPr>
              <w:t xml:space="preserve"> by the client.</w:t>
            </w:r>
          </w:p>
        </w:tc>
      </w:tr>
      <w:tr w:rsidRPr="00D5334F" w:rsidR="00543E85" w:rsidTr="49E42C8B" w14:paraId="73D7A339" w14:textId="77777777">
        <w:trPr>
          <w:trHeight w:val="1080"/>
        </w:trPr>
        <w:tc>
          <w:tcPr>
            <w:tcW w:w="1936" w:type="dxa"/>
            <w:shd w:val="clear" w:color="auto" w:fill="auto"/>
            <w:tcMar/>
            <w:vAlign w:val="center"/>
            <w:hideMark/>
          </w:tcPr>
          <w:p w:rsidRPr="00D5334F" w:rsidR="00543E85" w:rsidP="00543E85" w:rsidRDefault="00F325A5" w14:paraId="1397A883" w14:textId="091DDA09">
            <w:pPr>
              <w:rPr>
                <w:rFonts w:ascii="Segoe UI" w:hAnsi="Segoe UI" w:eastAsia="Times New Roman" w:cs="Segoe UI"/>
                <w:color w:val="000000"/>
              </w:rPr>
            </w:pPr>
            <w:bookmarkStart w:name="RANGE!B10" w:id="8"/>
            <w:r>
              <w:rPr>
                <w:rFonts w:ascii="Segoe UI" w:hAnsi="Segoe UI" w:eastAsia="Times New Roman" w:cs="Segoe UI"/>
                <w:color w:val="000000"/>
              </w:rPr>
              <w:t xml:space="preserve">High Availability and </w:t>
            </w:r>
            <w:r w:rsidRPr="00D5334F" w:rsidR="00543E85">
              <w:rPr>
                <w:rFonts w:ascii="Segoe UI" w:hAnsi="Segoe UI" w:eastAsia="Times New Roman" w:cs="Segoe UI"/>
                <w:color w:val="000000"/>
              </w:rPr>
              <w:t>Fault-tolerance</w:t>
            </w:r>
            <w:bookmarkEnd w:id="8"/>
          </w:p>
        </w:tc>
        <w:tc>
          <w:tcPr>
            <w:tcW w:w="8331" w:type="dxa"/>
            <w:shd w:val="clear" w:color="auto" w:fill="auto"/>
            <w:tcMar/>
            <w:vAlign w:val="center"/>
            <w:hideMark/>
          </w:tcPr>
          <w:p w:rsidRPr="00D5334F" w:rsidR="00543E85" w:rsidP="00543E85" w:rsidRDefault="002913D5" w14:paraId="3C285F2A" w14:textId="1ACA173F">
            <w:pPr>
              <w:rPr>
                <w:rFonts w:ascii="Segoe UI" w:hAnsi="Segoe UI" w:eastAsia="Times New Roman" w:cs="Segoe UI"/>
                <w:color w:val="000000"/>
              </w:rPr>
            </w:pPr>
            <w:r w:rsidRPr="49E42C8B" w:rsidR="002913D5">
              <w:rPr>
                <w:rFonts w:ascii="Segoe UI" w:hAnsi="Segoe UI" w:cs="Segoe UI"/>
                <w:color w:val="374151"/>
              </w:rPr>
              <w:t xml:space="preserve">To ensure high availability for </w:t>
            </w:r>
            <w:r w:rsidRPr="49E42C8B" w:rsidR="009A3307">
              <w:rPr>
                <w:rFonts w:ascii="Segoe UI" w:hAnsi="Segoe UI" w:cs="Segoe UI"/>
                <w:color w:val="374151"/>
              </w:rPr>
              <w:t>MongoDB and</w:t>
            </w:r>
            <w:r w:rsidRPr="49E42C8B" w:rsidR="002913D5">
              <w:rPr>
                <w:rFonts w:ascii="Segoe UI" w:hAnsi="Segoe UI" w:cs="Segoe UI"/>
                <w:color w:val="374151"/>
              </w:rPr>
              <w:t xml:space="preserve"> Neo4j </w:t>
            </w:r>
            <w:r w:rsidRPr="49E42C8B" w:rsidR="002913D5">
              <w:rPr>
                <w:rFonts w:ascii="Segoe UI" w:hAnsi="Segoe UI" w:cs="Segoe UI"/>
                <w:color w:val="374151"/>
              </w:rPr>
              <w:t xml:space="preserve">database, we </w:t>
            </w:r>
            <w:r w:rsidRPr="49E42C8B" w:rsidR="676C08E1">
              <w:rPr>
                <w:rFonts w:ascii="Segoe UI" w:hAnsi="Segoe UI" w:cs="Segoe UI"/>
                <w:color w:val="374151"/>
              </w:rPr>
              <w:t>suggest</w:t>
            </w:r>
            <w:r w:rsidRPr="49E42C8B" w:rsidR="002913D5">
              <w:rPr>
                <w:rFonts w:ascii="Segoe UI" w:hAnsi="Segoe UI" w:cs="Segoe UI"/>
                <w:color w:val="374151"/>
              </w:rPr>
              <w:t xml:space="preserve"> a three-node cluster. We recommend </w:t>
            </w:r>
            <w:r w:rsidRPr="49E42C8B" w:rsidR="4E6982DE">
              <w:rPr>
                <w:rFonts w:ascii="Segoe UI" w:hAnsi="Segoe UI" w:cs="Segoe UI"/>
                <w:color w:val="374151"/>
              </w:rPr>
              <w:t>placing</w:t>
            </w:r>
            <w:r w:rsidRPr="49E42C8B" w:rsidR="002913D5">
              <w:rPr>
                <w:rFonts w:ascii="Segoe UI" w:hAnsi="Segoe UI" w:cs="Segoe UI"/>
                <w:color w:val="374151"/>
              </w:rPr>
              <w:t xml:space="preserve"> node of this </w:t>
            </w:r>
            <w:r w:rsidRPr="49E42C8B" w:rsidR="002913D5">
              <w:rPr>
                <w:rFonts w:ascii="Segoe UI" w:hAnsi="Segoe UI" w:cs="Segoe UI"/>
                <w:color w:val="374151"/>
              </w:rPr>
              <w:t>cluster</w:t>
            </w:r>
            <w:r w:rsidRPr="49E42C8B" w:rsidR="002913D5">
              <w:rPr>
                <w:rFonts w:ascii="Segoe UI" w:hAnsi="Segoe UI" w:cs="Segoe UI"/>
                <w:color w:val="374151"/>
              </w:rPr>
              <w:t xml:space="preserve"> strategically in different high availability zones.</w:t>
            </w:r>
            <w:r w:rsidRPr="49E42C8B" w:rsidR="002913D5">
              <w:rPr>
                <w:rFonts w:ascii="Segoe UI" w:hAnsi="Segoe UI" w:cs="Segoe UI"/>
                <w:color w:val="374151"/>
              </w:rPr>
              <w:t xml:space="preserve"> </w:t>
            </w:r>
            <w:r w:rsidRPr="49E42C8B" w:rsidR="00543E85">
              <w:rPr>
                <w:rFonts w:ascii="Segoe UI" w:hAnsi="Segoe UI" w:eastAsia="Times New Roman" w:cs="Segoe UI"/>
                <w:color w:val="000000" w:themeColor="text1" w:themeTint="FF" w:themeShade="FF"/>
              </w:rPr>
              <w:t xml:space="preserve">The </w:t>
            </w:r>
            <w:r w:rsidRPr="49E42C8B" w:rsidR="00543E85">
              <w:rPr>
                <w:rFonts w:ascii="Segoe UI" w:hAnsi="Segoe UI" w:eastAsia="Times New Roman" w:cs="Segoe UI"/>
                <w:color w:val="000000" w:themeColor="text1" w:themeTint="FF" w:themeShade="FF"/>
              </w:rPr>
              <w:t>RabbitMQ</w:t>
            </w:r>
            <w:r w:rsidRPr="49E42C8B" w:rsidR="00543E85">
              <w:rPr>
                <w:rFonts w:ascii="Segoe UI" w:hAnsi="Segoe UI" w:eastAsia="Times New Roman" w:cs="Segoe UI"/>
                <w:color w:val="000000" w:themeColor="text1" w:themeTint="FF" w:themeShade="FF"/>
              </w:rPr>
              <w:t xml:space="preserve"> will be deployed </w:t>
            </w:r>
            <w:r w:rsidRPr="49E42C8B" w:rsidR="00543E85">
              <w:rPr>
                <w:rFonts w:ascii="Segoe UI" w:hAnsi="Segoe UI" w:eastAsia="Times New Roman" w:cs="Segoe UI"/>
                <w:color w:val="000000" w:themeColor="text1" w:themeTint="FF" w:themeShade="FF"/>
              </w:rPr>
              <w:t>in three-node</w:t>
            </w:r>
            <w:r w:rsidRPr="49E42C8B" w:rsidR="00543E85">
              <w:rPr>
                <w:rFonts w:ascii="Segoe UI" w:hAnsi="Segoe UI" w:eastAsia="Times New Roman" w:cs="Segoe UI"/>
                <w:color w:val="000000" w:themeColor="text1" w:themeTint="FF" w:themeShade="FF"/>
              </w:rPr>
              <w:t xml:space="preserve"> </w:t>
            </w:r>
            <w:r w:rsidRPr="49E42C8B" w:rsidR="00543E85">
              <w:rPr>
                <w:rFonts w:ascii="Segoe UI" w:hAnsi="Segoe UI" w:eastAsia="Times New Roman" w:cs="Segoe UI"/>
                <w:color w:val="000000" w:themeColor="text1" w:themeTint="FF" w:themeShade="FF"/>
              </w:rPr>
              <w:t xml:space="preserve">to </w:t>
            </w:r>
            <w:r w:rsidRPr="49E42C8B" w:rsidR="00543E85">
              <w:rPr>
                <w:rFonts w:ascii="Segoe UI" w:hAnsi="Segoe UI" w:eastAsia="Times New Roman" w:cs="Segoe UI"/>
                <w:color w:val="000000" w:themeColor="text1" w:themeTint="FF" w:themeShade="FF"/>
              </w:rPr>
              <w:t xml:space="preserve">ensure high availability and fault tolerance. </w:t>
            </w:r>
          </w:p>
        </w:tc>
      </w:tr>
      <w:tr w:rsidRPr="00D5334F" w:rsidR="00543E85" w:rsidTr="49E42C8B" w14:paraId="76F48EC7" w14:textId="77777777">
        <w:trPr>
          <w:trHeight w:val="1710"/>
        </w:trPr>
        <w:tc>
          <w:tcPr>
            <w:tcW w:w="1936" w:type="dxa"/>
            <w:shd w:val="clear" w:color="auto" w:fill="D9E1F2"/>
            <w:tcMar/>
            <w:vAlign w:val="center"/>
            <w:hideMark/>
          </w:tcPr>
          <w:p w:rsidRPr="00D5334F" w:rsidR="00543E85" w:rsidP="00543E85" w:rsidRDefault="00543E85" w14:paraId="329DC129" w14:textId="77777777">
            <w:pPr>
              <w:rPr>
                <w:rFonts w:ascii="Segoe UI" w:hAnsi="Segoe UI" w:eastAsia="Times New Roman" w:cs="Segoe UI"/>
                <w:color w:val="000000"/>
              </w:rPr>
            </w:pPr>
            <w:bookmarkStart w:name="RANGE!B11" w:id="9"/>
            <w:r w:rsidRPr="00D5334F">
              <w:rPr>
                <w:rFonts w:ascii="Segoe UI" w:hAnsi="Segoe UI" w:eastAsia="Times New Roman" w:cs="Segoe UI"/>
                <w:color w:val="000000"/>
              </w:rPr>
              <w:t>Logging and Automated compliance reporting</w:t>
            </w:r>
            <w:bookmarkEnd w:id="9"/>
          </w:p>
        </w:tc>
        <w:tc>
          <w:tcPr>
            <w:tcW w:w="8331" w:type="dxa"/>
            <w:shd w:val="clear" w:color="auto" w:fill="D9E1F2"/>
            <w:tcMar/>
            <w:vAlign w:val="center"/>
            <w:hideMark/>
          </w:tcPr>
          <w:p w:rsidRPr="00D5334F" w:rsidR="00543E85" w:rsidP="00543E85" w:rsidRDefault="00543E85" w14:paraId="69081AAF" w14:textId="7A7B725C">
            <w:pPr>
              <w:rPr>
                <w:rFonts w:ascii="Segoe UI" w:hAnsi="Segoe UI" w:eastAsia="Times New Roman" w:cs="Segoe UI"/>
                <w:color w:val="000000"/>
              </w:rPr>
            </w:pPr>
            <w:r w:rsidRPr="49E42C8B" w:rsidR="00543E85">
              <w:rPr>
                <w:rFonts w:ascii="Segoe UI" w:hAnsi="Segoe UI" w:eastAsia="Times New Roman" w:cs="Segoe UI"/>
                <w:color w:val="000000" w:themeColor="text1" w:themeTint="FF" w:themeShade="FF"/>
              </w:rPr>
              <w:t xml:space="preserve">All commands run on the system, application </w:t>
            </w:r>
            <w:r w:rsidRPr="49E42C8B" w:rsidR="00543E85">
              <w:rPr>
                <w:rFonts w:ascii="Segoe UI" w:hAnsi="Segoe UI" w:eastAsia="Times New Roman" w:cs="Segoe UI"/>
                <w:color w:val="000000" w:themeColor="text1" w:themeTint="FF" w:themeShade="FF"/>
              </w:rPr>
              <w:t>component</w:t>
            </w:r>
            <w:r w:rsidRPr="49E42C8B" w:rsidR="00543E85">
              <w:rPr>
                <w:rFonts w:ascii="Segoe UI" w:hAnsi="Segoe UI" w:eastAsia="Times New Roman" w:cs="Segoe UI"/>
                <w:color w:val="000000" w:themeColor="text1" w:themeTint="FF" w:themeShade="FF"/>
              </w:rPr>
              <w:t xml:space="preserve"> and application requests are all logged. We use technologies such as Elasticsearch/Kibana.</w:t>
            </w:r>
            <w:r w:rsidRPr="49E42C8B" w:rsidR="00543E85">
              <w:rPr>
                <w:rFonts w:ascii="Segoe UI" w:hAnsi="Segoe UI" w:eastAsia="Times New Roman" w:cs="Segoe UI"/>
                <w:color w:val="000000" w:themeColor="text1" w:themeTint="FF" w:themeShade="FF"/>
              </w:rPr>
              <w:t xml:space="preserve"> Prometheus and Grafana</w:t>
            </w:r>
            <w:r w:rsidRPr="49E42C8B" w:rsidR="00543E85">
              <w:rPr>
                <w:rFonts w:ascii="Segoe UI" w:hAnsi="Segoe UI" w:eastAsia="Times New Roman" w:cs="Segoe UI"/>
                <w:color w:val="000000" w:themeColor="text1" w:themeTint="FF" w:themeShade="FF"/>
              </w:rPr>
              <w:t xml:space="preserve"> for </w:t>
            </w:r>
            <w:r w:rsidRPr="49E42C8B" w:rsidR="00543E85">
              <w:rPr>
                <w:rFonts w:ascii="Segoe UI" w:hAnsi="Segoe UI" w:eastAsia="Times New Roman" w:cs="Segoe UI"/>
                <w:color w:val="000000" w:themeColor="text1" w:themeTint="FF" w:themeShade="FF"/>
              </w:rPr>
              <w:t>monitoring</w:t>
            </w:r>
            <w:r w:rsidRPr="49E42C8B" w:rsidR="00543E85">
              <w:rPr>
                <w:rFonts w:ascii="Segoe UI" w:hAnsi="Segoe UI" w:eastAsia="Times New Roman" w:cs="Segoe UI"/>
                <w:color w:val="000000" w:themeColor="text1" w:themeTint="FF" w:themeShade="FF"/>
              </w:rPr>
              <w:t xml:space="preserve"> all the applications.</w:t>
            </w:r>
            <w:r>
              <w:br/>
            </w:r>
          </w:p>
        </w:tc>
      </w:tr>
    </w:tbl>
    <w:p w:rsidRPr="00A72BFF" w:rsidR="000E0198" w:rsidP="000E0198" w:rsidRDefault="00B419A6" w14:paraId="1F165504" w14:textId="7AEA8AEB">
      <w:pPr>
        <w:pStyle w:val="Heading1"/>
        <w:rPr>
          <w:rFonts w:ascii="Segoe UI" w:hAnsi="Segoe UI" w:cs="Segoe UI"/>
          <w:b/>
          <w:bCs/>
        </w:rPr>
      </w:pPr>
      <w:del w:author="Keshav Mundhra" w:date="2022-07-05T17:11:00Z" w:id="10">
        <w:r w:rsidDel="00190446">
          <w:rPr>
            <w:noProof/>
          </w:rPr>
          <w:drawing>
            <wp:anchor distT="0" distB="0" distL="114300" distR="114300" simplePos="0" relativeHeight="251663360" behindDoc="1" locked="0" layoutInCell="1" allowOverlap="1" wp14:anchorId="317DCF94" wp14:editId="59BFE840">
              <wp:simplePos x="0" y="0"/>
              <wp:positionH relativeFrom="margin">
                <wp:posOffset>-289560</wp:posOffset>
              </wp:positionH>
              <wp:positionV relativeFrom="paragraph">
                <wp:posOffset>-3241040</wp:posOffset>
              </wp:positionV>
              <wp:extent cx="742950" cy="629920"/>
              <wp:effectExtent l="0" t="0" r="0" b="0"/>
              <wp:wrapTight wrapText="bothSides">
                <wp:wrapPolygon edited="0">
                  <wp:start x="6646" y="0"/>
                  <wp:lineTo x="0" y="4573"/>
                  <wp:lineTo x="0" y="15024"/>
                  <wp:lineTo x="2215" y="20903"/>
                  <wp:lineTo x="4985" y="20903"/>
                  <wp:lineTo x="21046" y="18944"/>
                  <wp:lineTo x="21046" y="13065"/>
                  <wp:lineTo x="20492" y="7839"/>
                  <wp:lineTo x="17169" y="2613"/>
                  <wp:lineTo x="13846" y="0"/>
                  <wp:lineTo x="6646" y="0"/>
                </wp:wrapPolygon>
              </wp:wrapTight>
              <wp:docPr id="1456975578" name="Picture 145697557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2950" cy="629920"/>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rsidR="000E0198" w:rsidP="000E0198" w:rsidRDefault="000E0198" w14:paraId="36C84382" w14:textId="77777777">
      <w:pPr>
        <w:pStyle w:val="Heading1"/>
        <w:rPr>
          <w:rFonts w:ascii="Segoe UI" w:hAnsi="Segoe UI" w:cs="Segoe UI"/>
          <w:b/>
          <w:bCs/>
        </w:rPr>
      </w:pPr>
    </w:p>
    <w:p w:rsidRPr="00A72BFF" w:rsidR="000E0198" w:rsidP="000E0198" w:rsidRDefault="000E0198" w14:paraId="3BD2AFE3" w14:textId="77777777">
      <w:pPr>
        <w:pStyle w:val="Heading1"/>
        <w:rPr>
          <w:rFonts w:ascii="Segoe UI" w:hAnsi="Segoe UI" w:cs="Segoe UI"/>
          <w:b/>
          <w:bCs/>
        </w:rPr>
      </w:pPr>
    </w:p>
    <w:p w:rsidRPr="000E0198" w:rsidR="000E0198" w:rsidP="000E0198" w:rsidRDefault="000E0198" w14:paraId="16F5E76C" w14:textId="77777777"/>
    <w:p w:rsidRPr="006C7914" w:rsidR="005823FA" w:rsidP="008C5E12" w:rsidRDefault="005823FA" w14:paraId="6CBE9DD2" w14:textId="77777777">
      <w:pPr>
        <w:pStyle w:val="ListParagraph"/>
        <w:rPr>
          <w:b/>
          <w:bCs/>
          <w:sz w:val="24"/>
          <w:szCs w:val="24"/>
        </w:rPr>
      </w:pPr>
    </w:p>
    <w:p w:rsidRPr="006C7914" w:rsidR="006C7914" w:rsidP="006C7914" w:rsidRDefault="006C7914" w14:paraId="273C068A" w14:textId="77777777">
      <w:pPr>
        <w:pStyle w:val="ListParagraph"/>
        <w:rPr>
          <w:b/>
          <w:bCs/>
          <w:sz w:val="24"/>
          <w:szCs w:val="24"/>
        </w:rPr>
      </w:pPr>
    </w:p>
    <w:sectPr w:rsidRPr="006C7914" w:rsidR="006C79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9C1"/>
    <w:multiLevelType w:val="hybridMultilevel"/>
    <w:tmpl w:val="F4224BE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2C196D9D"/>
    <w:multiLevelType w:val="hybridMultilevel"/>
    <w:tmpl w:val="E2E6246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301C66BE"/>
    <w:multiLevelType w:val="hybridMultilevel"/>
    <w:tmpl w:val="EE6AD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05B88"/>
    <w:multiLevelType w:val="hybridMultilevel"/>
    <w:tmpl w:val="1B888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A11C4"/>
    <w:multiLevelType w:val="multilevel"/>
    <w:tmpl w:val="9C48E1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2017073847">
    <w:abstractNumId w:val="3"/>
  </w:num>
  <w:num w:numId="2" w16cid:durableId="143161531">
    <w:abstractNumId w:val="2"/>
  </w:num>
  <w:num w:numId="3" w16cid:durableId="1953516425">
    <w:abstractNumId w:val="4"/>
  </w:num>
  <w:num w:numId="4" w16cid:durableId="189297011">
    <w:abstractNumId w:val="1"/>
  </w:num>
  <w:num w:numId="5" w16cid:durableId="13893049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shav Mundhra">
    <w15:presenceInfo w15:providerId="None" w15:userId="Keshav Mundhr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9F"/>
    <w:rsid w:val="0002733E"/>
    <w:rsid w:val="00044490"/>
    <w:rsid w:val="000E0198"/>
    <w:rsid w:val="001620FE"/>
    <w:rsid w:val="002913D5"/>
    <w:rsid w:val="002D009C"/>
    <w:rsid w:val="002E699D"/>
    <w:rsid w:val="003E27F5"/>
    <w:rsid w:val="004756B1"/>
    <w:rsid w:val="004A7699"/>
    <w:rsid w:val="0054311E"/>
    <w:rsid w:val="00543E85"/>
    <w:rsid w:val="005823FA"/>
    <w:rsid w:val="005C732C"/>
    <w:rsid w:val="006875F7"/>
    <w:rsid w:val="006C5AB6"/>
    <w:rsid w:val="006C7914"/>
    <w:rsid w:val="007127A7"/>
    <w:rsid w:val="007C54AE"/>
    <w:rsid w:val="00850A4F"/>
    <w:rsid w:val="008C5E12"/>
    <w:rsid w:val="008F2275"/>
    <w:rsid w:val="008F2EF3"/>
    <w:rsid w:val="00940206"/>
    <w:rsid w:val="009413CD"/>
    <w:rsid w:val="009569BB"/>
    <w:rsid w:val="009710CC"/>
    <w:rsid w:val="0098024A"/>
    <w:rsid w:val="009A3307"/>
    <w:rsid w:val="009F035D"/>
    <w:rsid w:val="00A67BD2"/>
    <w:rsid w:val="00B05345"/>
    <w:rsid w:val="00B419A6"/>
    <w:rsid w:val="00B7091F"/>
    <w:rsid w:val="00B963DF"/>
    <w:rsid w:val="00C32E7E"/>
    <w:rsid w:val="00CB2E9F"/>
    <w:rsid w:val="00DA354A"/>
    <w:rsid w:val="00E33B63"/>
    <w:rsid w:val="00E47CF7"/>
    <w:rsid w:val="00E83C3B"/>
    <w:rsid w:val="00ED1695"/>
    <w:rsid w:val="00F325A5"/>
    <w:rsid w:val="00F67DE0"/>
    <w:rsid w:val="00F80CCC"/>
    <w:rsid w:val="0399A7FE"/>
    <w:rsid w:val="095F1C53"/>
    <w:rsid w:val="0F412668"/>
    <w:rsid w:val="2C249263"/>
    <w:rsid w:val="38173FFE"/>
    <w:rsid w:val="430BBB35"/>
    <w:rsid w:val="46BC3309"/>
    <w:rsid w:val="49E42C8B"/>
    <w:rsid w:val="4E6982DE"/>
    <w:rsid w:val="5D69C82B"/>
    <w:rsid w:val="60717F5F"/>
    <w:rsid w:val="6618493B"/>
    <w:rsid w:val="676C08E1"/>
    <w:rsid w:val="6F35153C"/>
    <w:rsid w:val="797CF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FE32"/>
  <w15:chartTrackingRefBased/>
  <w15:docId w15:val="{BE53AC32-93CA-4099-A212-E60E4C76E5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E019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6C7914"/>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0534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C7914"/>
    <w:pPr>
      <w:ind w:left="720"/>
      <w:contextualSpacing/>
    </w:pPr>
  </w:style>
  <w:style w:type="character" w:styleId="Heading2Char" w:customStyle="1">
    <w:name w:val="Heading 2 Char"/>
    <w:basedOn w:val="DefaultParagraphFont"/>
    <w:link w:val="Heading2"/>
    <w:uiPriority w:val="9"/>
    <w:rsid w:val="006C7914"/>
    <w:rPr>
      <w:rFonts w:ascii="Times New Roman" w:hAnsi="Times New Roman" w:eastAsia="Times New Roman" w:cs="Times New Roman"/>
      <w:b/>
      <w:bCs/>
      <w:kern w:val="0"/>
      <w:sz w:val="36"/>
      <w:szCs w:val="36"/>
      <w14:ligatures w14:val="none"/>
    </w:rPr>
  </w:style>
  <w:style w:type="character" w:styleId="Strong">
    <w:name w:val="Strong"/>
    <w:basedOn w:val="DefaultParagraphFont"/>
    <w:uiPriority w:val="22"/>
    <w:qFormat/>
    <w:rsid w:val="008C5E12"/>
    <w:rPr>
      <w:b/>
      <w:bCs/>
    </w:rPr>
  </w:style>
  <w:style w:type="character" w:styleId="Heading3Char" w:customStyle="1">
    <w:name w:val="Heading 3 Char"/>
    <w:basedOn w:val="DefaultParagraphFont"/>
    <w:link w:val="Heading3"/>
    <w:uiPriority w:val="9"/>
    <w:semiHidden/>
    <w:rsid w:val="00B05345"/>
    <w:rPr>
      <w:rFonts w:asciiTheme="majorHAnsi" w:hAnsiTheme="majorHAnsi" w:eastAsiaTheme="majorEastAsia" w:cstheme="majorBidi"/>
      <w:color w:val="1F3763" w:themeColor="accent1" w:themeShade="7F"/>
      <w:sz w:val="24"/>
      <w:szCs w:val="24"/>
    </w:rPr>
  </w:style>
  <w:style w:type="character" w:styleId="Heading1Char" w:customStyle="1">
    <w:name w:val="Heading 1 Char"/>
    <w:basedOn w:val="DefaultParagraphFont"/>
    <w:link w:val="Heading1"/>
    <w:uiPriority w:val="9"/>
    <w:rsid w:val="000E0198"/>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4101">
      <w:bodyDiv w:val="1"/>
      <w:marLeft w:val="0"/>
      <w:marRight w:val="0"/>
      <w:marTop w:val="0"/>
      <w:marBottom w:val="0"/>
      <w:divBdr>
        <w:top w:val="none" w:sz="0" w:space="0" w:color="auto"/>
        <w:left w:val="none" w:sz="0" w:space="0" w:color="auto"/>
        <w:bottom w:val="none" w:sz="0" w:space="0" w:color="auto"/>
        <w:right w:val="none" w:sz="0" w:space="0" w:color="auto"/>
      </w:divBdr>
    </w:div>
    <w:div w:id="683214734">
      <w:bodyDiv w:val="1"/>
      <w:marLeft w:val="0"/>
      <w:marRight w:val="0"/>
      <w:marTop w:val="0"/>
      <w:marBottom w:val="0"/>
      <w:divBdr>
        <w:top w:val="none" w:sz="0" w:space="0" w:color="auto"/>
        <w:left w:val="none" w:sz="0" w:space="0" w:color="auto"/>
        <w:bottom w:val="none" w:sz="0" w:space="0" w:color="auto"/>
        <w:right w:val="none" w:sz="0" w:space="0" w:color="auto"/>
      </w:divBdr>
    </w:div>
    <w:div w:id="172282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microsoft.com/office/2011/relationships/people" Target="peop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Dipanwita Ghosh</dc:creator>
  <keywords/>
  <dc:description/>
  <lastModifiedBy>Joydeep Ghatak</lastModifiedBy>
  <revision>36</revision>
  <dcterms:created xsi:type="dcterms:W3CDTF">2023-11-30T10:44:00.0000000Z</dcterms:created>
  <dcterms:modified xsi:type="dcterms:W3CDTF">2023-12-01T06:49:22.2005093Z</dcterms:modified>
</coreProperties>
</file>